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color w:val="000000"/>
          <w:sz w:val="28"/>
          <w:szCs w:val="28"/>
        </w:rPr>
      </w:pPr>
      <w:bookmarkStart w:colFirst="0" w:colLast="0" w:name="_heading=h.gjdgxs" w:id="0"/>
      <w:bookmarkEnd w:id="0"/>
      <w:r w:rsidDel="00000000" w:rsidR="00000000" w:rsidRPr="00000000">
        <w:rPr>
          <w:b w:val="1"/>
          <w:color w:val="000000"/>
          <w:sz w:val="28"/>
          <w:szCs w:val="28"/>
          <w:rtl w:val="0"/>
        </w:rPr>
        <w:t xml:space="preserve">РЕФЕРАТ</w:t>
      </w:r>
      <w:r w:rsidDel="00000000" w:rsidR="00000000" w:rsidRPr="00000000">
        <w:rPr>
          <w:rtl w:val="0"/>
        </w:rPr>
      </w:r>
    </w:p>
    <w:p w:rsidR="00000000" w:rsidDel="00000000" w:rsidP="00000000" w:rsidRDefault="00000000" w:rsidRPr="00000000" w14:paraId="00000002">
      <w:pPr>
        <w:tabs>
          <w:tab w:val="left" w:leader="none" w:pos="9360"/>
        </w:tabs>
        <w:spacing w:line="360" w:lineRule="auto"/>
        <w:ind w:right="279" w:firstLine="567"/>
        <w:jc w:val="both"/>
        <w:rPr>
          <w:color w:val="000000"/>
          <w:sz w:val="28"/>
          <w:szCs w:val="28"/>
        </w:rPr>
      </w:pPr>
      <w:r w:rsidDel="00000000" w:rsidR="00000000" w:rsidRPr="00000000">
        <w:rPr>
          <w:b w:val="1"/>
          <w:color w:val="000000"/>
          <w:sz w:val="28"/>
          <w:szCs w:val="28"/>
          <w:rtl w:val="0"/>
        </w:rPr>
        <w:t xml:space="preserve">Актуальність теми.</w:t>
      </w:r>
      <w:r w:rsidDel="00000000" w:rsidR="00000000" w:rsidRPr="00000000">
        <w:rPr>
          <w:color w:val="000000"/>
          <w:sz w:val="28"/>
          <w:szCs w:val="28"/>
          <w:rtl w:val="0"/>
        </w:rPr>
        <w:t xml:space="preserve"> Дослідж</w:t>
      </w:r>
      <w:r w:rsidDel="00000000" w:rsidR="00000000" w:rsidRPr="00000000">
        <w:rPr>
          <w:sz w:val="28"/>
          <w:szCs w:val="28"/>
          <w:rtl w:val="0"/>
        </w:rPr>
        <w:t xml:space="preserve">ення фізичних властивостей матеріалів в наш час є дуже важливою задачею, оскільки за допомогою отриманих значень можна сказати про досліджуваний матеріал майже все: що він в собі містить, як може взаємодіяти з іншими матеріалами та багато іншого. </w:t>
      </w:r>
      <w:r w:rsidDel="00000000" w:rsidR="00000000" w:rsidRPr="00000000">
        <w:rPr>
          <w:color w:val="000000"/>
          <w:sz w:val="28"/>
          <w:szCs w:val="28"/>
          <w:rtl w:val="0"/>
        </w:rPr>
        <w:t xml:space="preserve">Тому розробка </w:t>
      </w:r>
      <w:r w:rsidDel="00000000" w:rsidR="00000000" w:rsidRPr="00000000">
        <w:rPr>
          <w:sz w:val="28"/>
          <w:szCs w:val="28"/>
          <w:rtl w:val="0"/>
        </w:rPr>
        <w:t xml:space="preserve">пристрою для неруйнівного дослідження оптичних властивостей поверхні напівпровідникових структур</w:t>
      </w:r>
      <w:r w:rsidDel="00000000" w:rsidR="00000000" w:rsidRPr="00000000">
        <w:rPr>
          <w:color w:val="000000"/>
          <w:sz w:val="28"/>
          <w:szCs w:val="28"/>
          <w:rtl w:val="0"/>
        </w:rPr>
        <w:t xml:space="preserve"> - оптичного спектрометр</w:t>
      </w:r>
      <w:r w:rsidDel="00000000" w:rsidR="00000000" w:rsidRPr="00000000">
        <w:rPr>
          <w:sz w:val="28"/>
          <w:szCs w:val="28"/>
          <w:rtl w:val="0"/>
        </w:rPr>
        <w:t xml:space="preserve">а </w:t>
      </w:r>
      <w:r w:rsidDel="00000000" w:rsidR="00000000" w:rsidRPr="00000000">
        <w:rPr>
          <w:color w:val="000000"/>
          <w:sz w:val="28"/>
          <w:szCs w:val="28"/>
          <w:rtl w:val="0"/>
        </w:rPr>
        <w:t xml:space="preserve">є актуальною і важливою задачею, як з наукової, так і з практичної точки зору.</w:t>
      </w:r>
    </w:p>
    <w:p w:rsidR="00000000" w:rsidDel="00000000" w:rsidP="00000000" w:rsidRDefault="00000000" w:rsidRPr="00000000" w14:paraId="00000003">
      <w:pPr>
        <w:tabs>
          <w:tab w:val="left" w:leader="none" w:pos="9360"/>
        </w:tabs>
        <w:spacing w:before="240" w:line="360" w:lineRule="auto"/>
        <w:ind w:right="279" w:firstLine="567"/>
        <w:jc w:val="both"/>
        <w:rPr>
          <w:color w:val="000000"/>
          <w:sz w:val="28"/>
          <w:szCs w:val="28"/>
          <w:highlight w:val="lightGray"/>
        </w:rPr>
      </w:pPr>
      <w:r w:rsidDel="00000000" w:rsidR="00000000" w:rsidRPr="00000000">
        <w:rPr>
          <w:b w:val="1"/>
          <w:color w:val="000000"/>
          <w:sz w:val="28"/>
          <w:szCs w:val="28"/>
          <w:rtl w:val="0"/>
        </w:rPr>
        <w:t xml:space="preserve">Об’єктом дослідження</w:t>
      </w:r>
      <w:r w:rsidDel="00000000" w:rsidR="00000000" w:rsidRPr="00000000">
        <w:rPr>
          <w:color w:val="000000"/>
          <w:sz w:val="28"/>
          <w:szCs w:val="28"/>
          <w:rtl w:val="0"/>
        </w:rPr>
        <w:t xml:space="preserve"> є</w:t>
      </w:r>
      <w:r w:rsidDel="00000000" w:rsidR="00000000" w:rsidRPr="00000000">
        <w:rPr>
          <w:sz w:val="28"/>
          <w:szCs w:val="28"/>
          <w:rtl w:val="0"/>
        </w:rPr>
        <w:t xml:space="preserve"> поляризаційні спектри відбивання світла</w:t>
      </w:r>
      <w:r w:rsidDel="00000000" w:rsidR="00000000" w:rsidRPr="00000000">
        <w:rPr>
          <w:color w:val="000000"/>
          <w:sz w:val="28"/>
          <w:szCs w:val="28"/>
          <w:rtl w:val="0"/>
        </w:rPr>
        <w:t xml:space="preserve">.</w:t>
      </w:r>
      <w:r w:rsidDel="00000000" w:rsidR="00000000" w:rsidRPr="00000000">
        <w:rPr>
          <w:rtl w:val="0"/>
        </w:rPr>
      </w:r>
    </w:p>
    <w:p w:rsidR="00000000" w:rsidDel="00000000" w:rsidP="00000000" w:rsidRDefault="00000000" w:rsidRPr="00000000" w14:paraId="00000004">
      <w:pPr>
        <w:tabs>
          <w:tab w:val="left" w:leader="none" w:pos="9360"/>
        </w:tabs>
        <w:spacing w:before="240" w:line="360" w:lineRule="auto"/>
        <w:ind w:right="279" w:firstLine="567"/>
        <w:jc w:val="both"/>
        <w:rPr>
          <w:color w:val="000000"/>
          <w:sz w:val="28"/>
          <w:szCs w:val="28"/>
        </w:rPr>
      </w:pPr>
      <w:r w:rsidDel="00000000" w:rsidR="00000000" w:rsidRPr="00000000">
        <w:rPr>
          <w:b w:val="1"/>
          <w:color w:val="000000"/>
          <w:sz w:val="28"/>
          <w:szCs w:val="28"/>
          <w:rtl w:val="0"/>
        </w:rPr>
        <w:t xml:space="preserve">Предметом дослідження</w:t>
      </w:r>
      <w:r w:rsidDel="00000000" w:rsidR="00000000" w:rsidRPr="00000000">
        <w:rPr>
          <w:color w:val="000000"/>
          <w:sz w:val="28"/>
          <w:szCs w:val="28"/>
          <w:rtl w:val="0"/>
        </w:rPr>
        <w:t xml:space="preserve"> є </w:t>
      </w:r>
      <w:r w:rsidDel="00000000" w:rsidR="00000000" w:rsidRPr="00000000">
        <w:rPr>
          <w:sz w:val="28"/>
          <w:szCs w:val="28"/>
          <w:rtl w:val="0"/>
        </w:rPr>
        <w:t xml:space="preserve">псевдомодуляційна оптична спектроскопія поверхні напівпровідникових структур</w:t>
      </w:r>
      <w:r w:rsidDel="00000000" w:rsidR="00000000" w:rsidRPr="00000000">
        <w:rPr>
          <w:color w:val="000000"/>
          <w:sz w:val="28"/>
          <w:szCs w:val="28"/>
          <w:rtl w:val="0"/>
        </w:rPr>
        <w:t xml:space="preserve">.</w:t>
      </w:r>
    </w:p>
    <w:p w:rsidR="00000000" w:rsidDel="00000000" w:rsidP="00000000" w:rsidRDefault="00000000" w:rsidRPr="00000000" w14:paraId="00000005">
      <w:pPr>
        <w:tabs>
          <w:tab w:val="left" w:leader="none" w:pos="9360"/>
        </w:tabs>
        <w:spacing w:before="240" w:line="360" w:lineRule="auto"/>
        <w:ind w:right="279" w:firstLine="567"/>
        <w:jc w:val="both"/>
        <w:rPr>
          <w:color w:val="000000"/>
          <w:sz w:val="28"/>
          <w:szCs w:val="28"/>
        </w:rPr>
      </w:pPr>
      <w:r w:rsidDel="00000000" w:rsidR="00000000" w:rsidRPr="00000000">
        <w:rPr>
          <w:b w:val="1"/>
          <w:color w:val="000000"/>
          <w:sz w:val="28"/>
          <w:szCs w:val="28"/>
          <w:rtl w:val="0"/>
        </w:rPr>
        <w:t xml:space="preserve">Мета роботи:</w:t>
      </w:r>
      <w:r w:rsidDel="00000000" w:rsidR="00000000" w:rsidRPr="00000000">
        <w:rPr>
          <w:color w:val="000000"/>
          <w:sz w:val="28"/>
          <w:szCs w:val="28"/>
          <w:rtl w:val="0"/>
        </w:rPr>
        <w:t xml:space="preserve"> </w:t>
      </w:r>
      <w:r w:rsidDel="00000000" w:rsidR="00000000" w:rsidRPr="00000000">
        <w:rPr>
          <w:sz w:val="28"/>
          <w:szCs w:val="28"/>
          <w:rtl w:val="0"/>
        </w:rPr>
        <w:t xml:space="preserve">розробка оптимізованого пристрою - цифрового оптичного спектрометра, який містить власно-розроблені </w:t>
      </w:r>
      <w:r w:rsidDel="00000000" w:rsidR="00000000" w:rsidRPr="00000000">
        <w:rPr>
          <w:sz w:val="28"/>
          <w:szCs w:val="28"/>
          <w:rtl w:val="0"/>
        </w:rPr>
        <w:t xml:space="preserve">шістнадцятибайтний</w:t>
      </w:r>
      <w:r w:rsidDel="00000000" w:rsidR="00000000" w:rsidRPr="00000000">
        <w:rPr>
          <w:sz w:val="28"/>
          <w:szCs w:val="28"/>
          <w:rtl w:val="0"/>
        </w:rPr>
        <w:t xml:space="preserve"> протокол передачі даних, програмну та апаратну архітектури з вбудованими алгоритмами обчислення вимірювальних сигналів. За допомогою математичних алгоритмів, які описують фізичні процеси оптичних взаємодій світла і поверхні напівпровідникових матеріалів буде змога визначати властивості та параметри досліджуваного матеріалу неруйнівним методом.</w:t>
      </w:r>
      <w:r w:rsidDel="00000000" w:rsidR="00000000" w:rsidRPr="00000000">
        <w:rPr>
          <w:rtl w:val="0"/>
        </w:rPr>
      </w:r>
    </w:p>
    <w:p w:rsidR="00000000" w:rsidDel="00000000" w:rsidP="00000000" w:rsidRDefault="00000000" w:rsidRPr="00000000" w14:paraId="00000006">
      <w:pPr>
        <w:tabs>
          <w:tab w:val="left" w:leader="none" w:pos="9360"/>
        </w:tabs>
        <w:spacing w:line="360" w:lineRule="auto"/>
        <w:ind w:right="279" w:firstLine="567"/>
        <w:jc w:val="both"/>
        <w:rPr>
          <w:color w:val="000000"/>
          <w:sz w:val="28"/>
          <w:szCs w:val="28"/>
        </w:rPr>
      </w:pPr>
      <w:r w:rsidDel="00000000" w:rsidR="00000000" w:rsidRPr="00000000">
        <w:rPr>
          <w:b w:val="1"/>
          <w:color w:val="000000"/>
          <w:sz w:val="28"/>
          <w:szCs w:val="28"/>
          <w:rtl w:val="0"/>
        </w:rPr>
        <w:t xml:space="preserve">Наукова новизна</w:t>
      </w:r>
      <w:r w:rsidDel="00000000" w:rsidR="00000000" w:rsidRPr="00000000">
        <w:rPr>
          <w:color w:val="000000"/>
          <w:sz w:val="28"/>
          <w:szCs w:val="28"/>
          <w:rtl w:val="0"/>
        </w:rPr>
        <w:t xml:space="preserve"> полягає в наступному:</w:t>
      </w:r>
    </w:p>
    <w:p w:rsidR="00000000" w:rsidDel="00000000" w:rsidP="00000000" w:rsidRDefault="00000000" w:rsidRPr="00000000" w14:paraId="00000007">
      <w:pPr>
        <w:tabs>
          <w:tab w:val="left" w:leader="none" w:pos="9360"/>
        </w:tabs>
        <w:spacing w:line="360" w:lineRule="auto"/>
        <w:ind w:left="1407" w:right="279" w:hanging="840"/>
        <w:jc w:val="both"/>
        <w:rPr>
          <w:sz w:val="28"/>
          <w:szCs w:val="28"/>
        </w:rPr>
      </w:pPr>
      <w:r w:rsidDel="00000000" w:rsidR="00000000" w:rsidRPr="00000000">
        <w:rPr>
          <w:color w:val="000000"/>
          <w:sz w:val="28"/>
          <w:szCs w:val="28"/>
          <w:rtl w:val="0"/>
        </w:rPr>
        <w:t xml:space="preserve">1.</w:t>
        <w:tab/>
        <w:t xml:space="preserve">Розроб</w:t>
      </w:r>
      <w:r w:rsidDel="00000000" w:rsidR="00000000" w:rsidRPr="00000000">
        <w:rPr>
          <w:sz w:val="28"/>
          <w:szCs w:val="28"/>
          <w:rtl w:val="0"/>
        </w:rPr>
        <w:t xml:space="preserve">ка оптимізованого оптичного дискретного мініатюрного спектрометра, який буде виконувати ті ж самі основні функції, що й промислові аналоги.</w:t>
      </w:r>
    </w:p>
    <w:p w:rsidR="00000000" w:rsidDel="00000000" w:rsidP="00000000" w:rsidRDefault="00000000" w:rsidRPr="00000000" w14:paraId="00000008">
      <w:pPr>
        <w:tabs>
          <w:tab w:val="left" w:leader="none" w:pos="9360"/>
        </w:tabs>
        <w:spacing w:line="360" w:lineRule="auto"/>
        <w:ind w:left="1407" w:right="279" w:hanging="840"/>
        <w:jc w:val="both"/>
        <w:rPr>
          <w:sz w:val="28"/>
          <w:szCs w:val="28"/>
        </w:rPr>
      </w:pPr>
      <w:r w:rsidDel="00000000" w:rsidR="00000000" w:rsidRPr="00000000">
        <w:rPr>
          <w:sz w:val="28"/>
          <w:szCs w:val="28"/>
          <w:rtl w:val="0"/>
        </w:rPr>
        <w:t xml:space="preserve">2.</w:t>
        <w:tab/>
        <w:t xml:space="preserve">Власно-розроблені </w:t>
      </w:r>
      <w:r w:rsidDel="00000000" w:rsidR="00000000" w:rsidRPr="00000000">
        <w:rPr>
          <w:sz w:val="28"/>
          <w:szCs w:val="28"/>
          <w:rtl w:val="0"/>
        </w:rPr>
        <w:t xml:space="preserve">шістнадцятибайтний</w:t>
      </w:r>
      <w:r w:rsidDel="00000000" w:rsidR="00000000" w:rsidRPr="00000000">
        <w:rPr>
          <w:sz w:val="28"/>
          <w:szCs w:val="28"/>
          <w:rtl w:val="0"/>
        </w:rPr>
        <w:t xml:space="preserve"> протокол передачі даних, програмна та апаратна архітектури з вбудованими алгоритмами обчислення вимірювальних сигналів.</w:t>
      </w:r>
    </w:p>
    <w:p w:rsidR="00000000" w:rsidDel="00000000" w:rsidP="00000000" w:rsidRDefault="00000000" w:rsidRPr="00000000" w14:paraId="00000009">
      <w:pPr>
        <w:tabs>
          <w:tab w:val="left" w:leader="none" w:pos="9360"/>
        </w:tabs>
        <w:spacing w:line="360" w:lineRule="auto"/>
        <w:ind w:left="1407" w:right="279" w:hanging="840"/>
        <w:jc w:val="both"/>
        <w:rPr>
          <w:sz w:val="28"/>
          <w:szCs w:val="28"/>
        </w:rPr>
      </w:pPr>
      <w:r w:rsidDel="00000000" w:rsidR="00000000" w:rsidRPr="00000000">
        <w:rPr>
          <w:rtl w:val="0"/>
        </w:rPr>
      </w:r>
    </w:p>
    <w:p w:rsidR="00000000" w:rsidDel="00000000" w:rsidP="00000000" w:rsidRDefault="00000000" w:rsidRPr="00000000" w14:paraId="0000000A">
      <w:pPr>
        <w:tabs>
          <w:tab w:val="left" w:leader="none" w:pos="9360"/>
        </w:tabs>
        <w:spacing w:line="360" w:lineRule="auto"/>
        <w:ind w:right="279" w:firstLine="567"/>
        <w:jc w:val="both"/>
        <w:rPr>
          <w:color w:val="000000"/>
          <w:sz w:val="28"/>
          <w:szCs w:val="28"/>
        </w:rPr>
      </w:pPr>
      <w:bookmarkStart w:colFirst="0" w:colLast="0" w:name="_heading=h.30j0zll" w:id="1"/>
      <w:bookmarkEnd w:id="1"/>
      <w:r w:rsidDel="00000000" w:rsidR="00000000" w:rsidRPr="00000000">
        <w:rPr>
          <w:b w:val="1"/>
          <w:color w:val="000000"/>
          <w:sz w:val="28"/>
          <w:szCs w:val="28"/>
          <w:rtl w:val="0"/>
        </w:rPr>
        <w:t xml:space="preserve">Практична цінність</w:t>
      </w:r>
      <w:r w:rsidDel="00000000" w:rsidR="00000000" w:rsidRPr="00000000">
        <w:rPr>
          <w:color w:val="000000"/>
          <w:sz w:val="28"/>
          <w:szCs w:val="28"/>
          <w:rtl w:val="0"/>
        </w:rPr>
        <w:t xml:space="preserve"> </w:t>
      </w:r>
      <w:r w:rsidDel="00000000" w:rsidR="00000000" w:rsidRPr="00000000">
        <w:rPr>
          <w:sz w:val="28"/>
          <w:szCs w:val="28"/>
          <w:rtl w:val="0"/>
        </w:rPr>
        <w:t xml:space="preserve">розроблений пристрій надасть можливість проводити неруйнівні дослідження оптичних властивостей поверхні напівпровідникових структур.</w:t>
      </w:r>
      <w:r w:rsidDel="00000000" w:rsidR="00000000" w:rsidRPr="00000000">
        <w:rPr>
          <w:rtl w:val="0"/>
        </w:rPr>
      </w:r>
    </w:p>
    <w:p w:rsidR="00000000" w:rsidDel="00000000" w:rsidP="00000000" w:rsidRDefault="00000000" w:rsidRPr="00000000" w14:paraId="0000000B">
      <w:pPr>
        <w:tabs>
          <w:tab w:val="left" w:leader="none" w:pos="9360"/>
        </w:tabs>
        <w:spacing w:before="240" w:line="360" w:lineRule="auto"/>
        <w:ind w:right="279" w:firstLine="567"/>
        <w:jc w:val="both"/>
        <w:rPr>
          <w:sz w:val="28"/>
          <w:szCs w:val="28"/>
        </w:rPr>
      </w:pPr>
      <w:r w:rsidDel="00000000" w:rsidR="00000000" w:rsidRPr="00000000">
        <w:rPr>
          <w:b w:val="1"/>
          <w:color w:val="000000"/>
          <w:sz w:val="28"/>
          <w:szCs w:val="28"/>
          <w:rtl w:val="0"/>
        </w:rPr>
        <w:t xml:space="preserve">Апробація роботи.</w:t>
      </w:r>
      <w:r w:rsidDel="00000000" w:rsidR="00000000" w:rsidRPr="00000000">
        <w:rPr>
          <w:b w:val="1"/>
          <w:sz w:val="28"/>
          <w:szCs w:val="28"/>
          <w:rtl w:val="0"/>
        </w:rPr>
        <w:t xml:space="preserve"> </w:t>
      </w:r>
      <w:r w:rsidDel="00000000" w:rsidR="00000000" w:rsidRPr="00000000">
        <w:rPr>
          <w:sz w:val="28"/>
          <w:szCs w:val="28"/>
          <w:rtl w:val="0"/>
        </w:rPr>
        <w:t xml:space="preserve">Результати магістерської роботи, а саме цифровий оптичний спектрометр використовувався для дослідження оптичних властивостей напівпровідників у науковій статті під назвою “Vertically-aligned p-n junction Si solar cells with CdTe/CdS luminescent solar </w:t>
      </w:r>
      <w:r w:rsidDel="00000000" w:rsidR="00000000" w:rsidRPr="00000000">
        <w:rPr>
          <w:sz w:val="28"/>
          <w:szCs w:val="28"/>
          <w:rtl w:val="0"/>
        </w:rPr>
        <w:t xml:space="preserve">convertors</w:t>
      </w:r>
      <w:r w:rsidDel="00000000" w:rsidR="00000000" w:rsidRPr="00000000">
        <w:rPr>
          <w:sz w:val="28"/>
          <w:szCs w:val="28"/>
          <w:rtl w:val="0"/>
        </w:rPr>
        <w:t xml:space="preserve">” наукового журналу Thin Solid Films (</w:t>
      </w:r>
      <w:hyperlink r:id="rId7">
        <w:r w:rsidDel="00000000" w:rsidR="00000000" w:rsidRPr="00000000">
          <w:rPr>
            <w:color w:val="007398"/>
            <w:sz w:val="28"/>
            <w:szCs w:val="28"/>
            <w:rtl w:val="0"/>
          </w:rPr>
          <w:t xml:space="preserve">https://doi.org/10.1016/j.tsf.2022.139536</w:t>
        </w:r>
      </w:hyperlink>
      <w:r w:rsidDel="00000000" w:rsidR="00000000" w:rsidRPr="00000000">
        <w:rPr>
          <w:sz w:val="28"/>
          <w:szCs w:val="28"/>
          <w:rtl w:val="0"/>
        </w:rPr>
        <w:t xml:space="preserve">).</w:t>
      </w:r>
    </w:p>
    <w:p w:rsidR="00000000" w:rsidDel="00000000" w:rsidP="00000000" w:rsidRDefault="00000000" w:rsidRPr="00000000" w14:paraId="0000000C">
      <w:pPr>
        <w:tabs>
          <w:tab w:val="left" w:leader="none" w:pos="9360"/>
        </w:tabs>
        <w:spacing w:before="240" w:line="360" w:lineRule="auto"/>
        <w:ind w:right="279" w:firstLine="567"/>
        <w:jc w:val="both"/>
        <w:rPr>
          <w:color w:val="000000"/>
          <w:sz w:val="28"/>
          <w:szCs w:val="28"/>
        </w:rPr>
      </w:pPr>
      <w:r w:rsidDel="00000000" w:rsidR="00000000" w:rsidRPr="00000000">
        <w:rPr>
          <w:b w:val="1"/>
          <w:color w:val="000000"/>
          <w:sz w:val="28"/>
          <w:szCs w:val="28"/>
          <w:rtl w:val="0"/>
        </w:rPr>
        <w:t xml:space="preserve">Структура та обсяг роботи. </w:t>
      </w:r>
      <w:r w:rsidDel="00000000" w:rsidR="00000000" w:rsidRPr="00000000">
        <w:rPr>
          <w:sz w:val="28"/>
          <w:szCs w:val="28"/>
          <w:rtl w:val="0"/>
        </w:rPr>
        <w:t xml:space="preserve">Робота буде об'єднувати в собі дві частини, апаратна та програмна. В апаратній буде проведена розробка цифрового оптичного спектрометра та його інтерфейсів, протоколів передачі даних, тощо. Програмна частина буде містити методики вимірювання сигналів, алгоритми математичних обробок, алгоритми передачі даних по інтерфейсах, математичне моделювання. </w:t>
      </w:r>
      <w:r w:rsidDel="00000000" w:rsidR="00000000" w:rsidRPr="00000000">
        <w:rPr>
          <w:color w:val="000000"/>
          <w:sz w:val="28"/>
          <w:szCs w:val="28"/>
          <w:rtl w:val="0"/>
        </w:rPr>
        <w:t xml:space="preserve">Магістерська робота складається з вступу, </w:t>
      </w:r>
      <w:r w:rsidDel="00000000" w:rsidR="00000000" w:rsidRPr="00000000">
        <w:rPr>
          <w:sz w:val="28"/>
          <w:szCs w:val="28"/>
          <w:rtl w:val="0"/>
        </w:rPr>
        <w:t xml:space="preserve">чотирьох</w:t>
      </w:r>
      <w:r w:rsidDel="00000000" w:rsidR="00000000" w:rsidRPr="00000000">
        <w:rPr>
          <w:color w:val="000000"/>
          <w:sz w:val="28"/>
          <w:szCs w:val="28"/>
          <w:rtl w:val="0"/>
        </w:rPr>
        <w:t xml:space="preserve"> розділів та висновків.</w:t>
      </w:r>
    </w:p>
    <w:p w:rsidR="00000000" w:rsidDel="00000000" w:rsidP="00000000" w:rsidRDefault="00000000" w:rsidRPr="00000000" w14:paraId="0000000D">
      <w:pPr>
        <w:tabs>
          <w:tab w:val="left" w:leader="none" w:pos="9360"/>
        </w:tabs>
        <w:spacing w:line="360" w:lineRule="auto"/>
        <w:ind w:right="279" w:firstLine="567"/>
        <w:jc w:val="both"/>
        <w:rPr>
          <w:color w:val="000000"/>
          <w:sz w:val="28"/>
          <w:szCs w:val="28"/>
        </w:rPr>
      </w:pPr>
      <w:r w:rsidDel="00000000" w:rsidR="00000000" w:rsidRPr="00000000">
        <w:rPr>
          <w:i w:val="1"/>
          <w:color w:val="000000"/>
          <w:sz w:val="28"/>
          <w:szCs w:val="28"/>
          <w:rtl w:val="0"/>
        </w:rPr>
        <w:t xml:space="preserve">У вступі</w:t>
      </w:r>
      <w:r w:rsidDel="00000000" w:rsidR="00000000" w:rsidRPr="00000000">
        <w:rPr>
          <w:color w:val="000000"/>
          <w:sz w:val="28"/>
          <w:szCs w:val="28"/>
          <w:rtl w:val="0"/>
        </w:rPr>
        <w:t xml:space="preserve"> подано загальну характеристику роботи.</w:t>
      </w:r>
    </w:p>
    <w:p w:rsidR="00000000" w:rsidDel="00000000" w:rsidP="00000000" w:rsidRDefault="00000000" w:rsidRPr="00000000" w14:paraId="0000000E">
      <w:pPr>
        <w:tabs>
          <w:tab w:val="left" w:leader="none" w:pos="9360"/>
        </w:tabs>
        <w:spacing w:line="360" w:lineRule="auto"/>
        <w:ind w:right="279" w:firstLine="567"/>
        <w:jc w:val="both"/>
        <w:rPr>
          <w:color w:val="000000"/>
          <w:sz w:val="28"/>
          <w:szCs w:val="28"/>
        </w:rPr>
      </w:pPr>
      <w:r w:rsidDel="00000000" w:rsidR="00000000" w:rsidRPr="00000000">
        <w:rPr>
          <w:i w:val="1"/>
          <w:color w:val="000000"/>
          <w:sz w:val="28"/>
          <w:szCs w:val="28"/>
          <w:rtl w:val="0"/>
        </w:rPr>
        <w:t xml:space="preserve">У першому розділі</w:t>
      </w:r>
      <w:r w:rsidDel="00000000" w:rsidR="00000000" w:rsidRPr="00000000">
        <w:rPr>
          <w:color w:val="000000"/>
          <w:sz w:val="28"/>
          <w:szCs w:val="28"/>
          <w:rtl w:val="0"/>
        </w:rPr>
        <w:t xml:space="preserve"> </w:t>
      </w:r>
      <w:r w:rsidDel="00000000" w:rsidR="00000000" w:rsidRPr="00000000">
        <w:rPr>
          <w:sz w:val="28"/>
          <w:szCs w:val="28"/>
          <w:rtl w:val="0"/>
        </w:rPr>
        <w:t xml:space="preserve">зроблено оцінку сучасного стану проблеми, обґрунтовано актуальність напрямку досліджень, сформульовано мету і задачі досліджень.</w:t>
      </w:r>
      <w:r w:rsidDel="00000000" w:rsidR="00000000" w:rsidRPr="00000000">
        <w:rPr>
          <w:rtl w:val="0"/>
        </w:rPr>
      </w:r>
    </w:p>
    <w:p w:rsidR="00000000" w:rsidDel="00000000" w:rsidP="00000000" w:rsidRDefault="00000000" w:rsidRPr="00000000" w14:paraId="0000000F">
      <w:pPr>
        <w:tabs>
          <w:tab w:val="left" w:leader="none" w:pos="9360"/>
        </w:tabs>
        <w:spacing w:line="360" w:lineRule="auto"/>
        <w:ind w:right="279" w:firstLine="567"/>
        <w:jc w:val="both"/>
        <w:rPr>
          <w:color w:val="000000"/>
          <w:sz w:val="28"/>
          <w:szCs w:val="28"/>
        </w:rPr>
      </w:pPr>
      <w:r w:rsidDel="00000000" w:rsidR="00000000" w:rsidRPr="00000000">
        <w:rPr>
          <w:i w:val="1"/>
          <w:color w:val="000000"/>
          <w:sz w:val="28"/>
          <w:szCs w:val="28"/>
          <w:rtl w:val="0"/>
        </w:rPr>
        <w:t xml:space="preserve">У другому розділі</w:t>
      </w:r>
      <w:r w:rsidDel="00000000" w:rsidR="00000000" w:rsidRPr="00000000">
        <w:rPr>
          <w:color w:val="000000"/>
          <w:sz w:val="28"/>
          <w:szCs w:val="28"/>
          <w:rtl w:val="0"/>
        </w:rPr>
        <w:t xml:space="preserve"> наведено</w:t>
      </w:r>
      <w:r w:rsidDel="00000000" w:rsidR="00000000" w:rsidRPr="00000000">
        <w:rPr>
          <w:sz w:val="28"/>
          <w:szCs w:val="28"/>
          <w:rtl w:val="0"/>
        </w:rPr>
        <w:t xml:space="preserve"> загальний принцип роботи пристрою, наведено порівняння існуючих методів спектроскопії напівпровідників</w:t>
      </w:r>
      <w:r w:rsidDel="00000000" w:rsidR="00000000" w:rsidRPr="00000000">
        <w:rPr>
          <w:color w:val="000000"/>
          <w:sz w:val="28"/>
          <w:szCs w:val="28"/>
          <w:rtl w:val="0"/>
        </w:rPr>
        <w:t xml:space="preserve">.</w:t>
      </w:r>
    </w:p>
    <w:p w:rsidR="00000000" w:rsidDel="00000000" w:rsidP="00000000" w:rsidRDefault="00000000" w:rsidRPr="00000000" w14:paraId="00000010">
      <w:pPr>
        <w:tabs>
          <w:tab w:val="left" w:leader="none" w:pos="9360"/>
        </w:tabs>
        <w:spacing w:line="360" w:lineRule="auto"/>
        <w:ind w:right="279" w:firstLine="567"/>
        <w:jc w:val="both"/>
        <w:rPr>
          <w:color w:val="000000"/>
          <w:sz w:val="28"/>
          <w:szCs w:val="28"/>
        </w:rPr>
      </w:pPr>
      <w:r w:rsidDel="00000000" w:rsidR="00000000" w:rsidRPr="00000000">
        <w:rPr>
          <w:i w:val="1"/>
          <w:color w:val="000000"/>
          <w:sz w:val="28"/>
          <w:szCs w:val="28"/>
          <w:rtl w:val="0"/>
        </w:rPr>
        <w:t xml:space="preserve">У третьому розділі</w:t>
      </w:r>
      <w:r w:rsidDel="00000000" w:rsidR="00000000" w:rsidRPr="00000000">
        <w:rPr>
          <w:color w:val="000000"/>
          <w:sz w:val="28"/>
          <w:szCs w:val="28"/>
          <w:rtl w:val="0"/>
        </w:rPr>
        <w:t xml:space="preserve"> </w:t>
      </w:r>
      <w:r w:rsidDel="00000000" w:rsidR="00000000" w:rsidRPr="00000000">
        <w:rPr>
          <w:sz w:val="28"/>
          <w:szCs w:val="28"/>
          <w:rtl w:val="0"/>
        </w:rPr>
        <w:t xml:space="preserve">розглянуто принцип роботи пристрою, вибір апаратної і програмної бази, опис архітектури</w:t>
      </w:r>
      <w:r w:rsidDel="00000000" w:rsidR="00000000" w:rsidRPr="00000000">
        <w:rPr>
          <w:color w:val="000000"/>
          <w:sz w:val="28"/>
          <w:szCs w:val="28"/>
          <w:rtl w:val="0"/>
        </w:rPr>
        <w:t xml:space="preserve">.</w:t>
      </w:r>
    </w:p>
    <w:p w:rsidR="00000000" w:rsidDel="00000000" w:rsidP="00000000" w:rsidRDefault="00000000" w:rsidRPr="00000000" w14:paraId="00000011">
      <w:pPr>
        <w:tabs>
          <w:tab w:val="left" w:leader="none" w:pos="9360"/>
        </w:tabs>
        <w:spacing w:line="360" w:lineRule="auto"/>
        <w:ind w:right="279" w:firstLine="567"/>
        <w:jc w:val="both"/>
        <w:rPr>
          <w:sz w:val="28"/>
          <w:szCs w:val="28"/>
        </w:rPr>
      </w:pPr>
      <w:r w:rsidDel="00000000" w:rsidR="00000000" w:rsidRPr="00000000">
        <w:rPr>
          <w:i w:val="1"/>
          <w:sz w:val="28"/>
          <w:szCs w:val="28"/>
          <w:rtl w:val="0"/>
        </w:rPr>
        <w:t xml:space="preserve">У четвертому розділі</w:t>
      </w:r>
      <w:r w:rsidDel="00000000" w:rsidR="00000000" w:rsidRPr="00000000">
        <w:rPr>
          <w:sz w:val="28"/>
          <w:szCs w:val="28"/>
          <w:rtl w:val="0"/>
        </w:rPr>
        <w:t xml:space="preserve"> проведено тестування пристрою і наведено аналіз отриманих результатів дослідження.</w:t>
      </w:r>
    </w:p>
    <w:p w:rsidR="00000000" w:rsidDel="00000000" w:rsidP="00000000" w:rsidRDefault="00000000" w:rsidRPr="00000000" w14:paraId="00000012">
      <w:pPr>
        <w:tabs>
          <w:tab w:val="left" w:leader="none" w:pos="9360"/>
        </w:tabs>
        <w:spacing w:line="360" w:lineRule="auto"/>
        <w:ind w:right="279" w:firstLine="567"/>
        <w:jc w:val="both"/>
        <w:rPr>
          <w:color w:val="000000"/>
          <w:sz w:val="28"/>
          <w:szCs w:val="28"/>
        </w:rPr>
      </w:pPr>
      <w:r w:rsidDel="00000000" w:rsidR="00000000" w:rsidRPr="00000000">
        <w:rPr>
          <w:i w:val="1"/>
          <w:color w:val="000000"/>
          <w:sz w:val="28"/>
          <w:szCs w:val="28"/>
          <w:rtl w:val="0"/>
        </w:rPr>
        <w:t xml:space="preserve">У висновках</w:t>
      </w:r>
      <w:r w:rsidDel="00000000" w:rsidR="00000000" w:rsidRPr="00000000">
        <w:rPr>
          <w:color w:val="000000"/>
          <w:sz w:val="28"/>
          <w:szCs w:val="28"/>
          <w:rtl w:val="0"/>
        </w:rPr>
        <w:t xml:space="preserve"> представлені результати проведеної роботи.</w:t>
      </w:r>
    </w:p>
    <w:p w:rsidR="00000000" w:rsidDel="00000000" w:rsidP="00000000" w:rsidRDefault="00000000" w:rsidRPr="00000000" w14:paraId="00000013">
      <w:pPr>
        <w:tabs>
          <w:tab w:val="left" w:leader="none" w:pos="9360"/>
        </w:tabs>
        <w:spacing w:line="360" w:lineRule="auto"/>
        <w:ind w:right="279" w:firstLine="567"/>
        <w:jc w:val="both"/>
        <w:rPr>
          <w:color w:val="000000"/>
          <w:sz w:val="28"/>
          <w:szCs w:val="28"/>
        </w:rPr>
      </w:pPr>
      <w:r w:rsidDel="00000000" w:rsidR="00000000" w:rsidRPr="00000000">
        <w:rPr>
          <w:color w:val="000000"/>
          <w:sz w:val="28"/>
          <w:szCs w:val="28"/>
          <w:rtl w:val="0"/>
        </w:rPr>
        <w:t xml:space="preserve">Робота представлена на </w:t>
      </w:r>
      <w:r w:rsidDel="00000000" w:rsidR="00000000" w:rsidRPr="00000000">
        <w:rPr>
          <w:sz w:val="28"/>
          <w:szCs w:val="28"/>
          <w:rtl w:val="0"/>
        </w:rPr>
        <w:t xml:space="preserve">72</w:t>
      </w:r>
      <w:r w:rsidDel="00000000" w:rsidR="00000000" w:rsidRPr="00000000">
        <w:rPr>
          <w:color w:val="000000"/>
          <w:sz w:val="28"/>
          <w:szCs w:val="28"/>
          <w:rtl w:val="0"/>
        </w:rPr>
        <w:t xml:space="preserve"> аркушах, містить посилання на список використаних літературних джерел.</w:t>
      </w:r>
    </w:p>
    <w:p w:rsidR="00000000" w:rsidDel="00000000" w:rsidP="00000000" w:rsidRDefault="00000000" w:rsidRPr="00000000" w14:paraId="00000014">
      <w:pPr>
        <w:spacing w:before="240" w:line="360" w:lineRule="auto"/>
        <w:ind w:right="279" w:firstLine="567"/>
        <w:jc w:val="both"/>
        <w:rPr>
          <w:color w:val="000000"/>
          <w:sz w:val="28"/>
          <w:szCs w:val="28"/>
        </w:rPr>
      </w:pPr>
      <w:bookmarkStart w:colFirst="0" w:colLast="0" w:name="_heading=h.1fob9te" w:id="2"/>
      <w:bookmarkEnd w:id="2"/>
      <w:r w:rsidDel="00000000" w:rsidR="00000000" w:rsidRPr="00000000">
        <w:rPr>
          <w:b w:val="1"/>
          <w:color w:val="000000"/>
          <w:sz w:val="28"/>
          <w:szCs w:val="28"/>
          <w:rtl w:val="0"/>
        </w:rPr>
        <w:t xml:space="preserve">Ключові слова</w:t>
      </w:r>
      <w:r w:rsidDel="00000000" w:rsidR="00000000" w:rsidRPr="00000000">
        <w:rPr>
          <w:color w:val="000000"/>
          <w:sz w:val="28"/>
          <w:szCs w:val="28"/>
          <w:rtl w:val="0"/>
        </w:rPr>
        <w:t xml:space="preserve">:</w:t>
      </w:r>
      <w:r w:rsidDel="00000000" w:rsidR="00000000" w:rsidRPr="00000000">
        <w:rPr>
          <w:sz w:val="28"/>
          <w:szCs w:val="28"/>
          <w:rtl w:val="0"/>
        </w:rPr>
        <w:t xml:space="preserve"> оптичний спектрометр</w:t>
      </w:r>
      <w:r w:rsidDel="00000000" w:rsidR="00000000" w:rsidRPr="00000000">
        <w:rPr>
          <w:color w:val="000000"/>
          <w:sz w:val="28"/>
          <w:szCs w:val="28"/>
          <w:rtl w:val="0"/>
        </w:rPr>
        <w:t xml:space="preserve">, </w:t>
      </w:r>
      <w:r w:rsidDel="00000000" w:rsidR="00000000" w:rsidRPr="00000000">
        <w:rPr>
          <w:sz w:val="28"/>
          <w:szCs w:val="28"/>
          <w:rtl w:val="0"/>
        </w:rPr>
        <w:t xml:space="preserve">напівпровідники, методика Брюстера, поляризаційна спектроскопія</w:t>
      </w:r>
      <w:r w:rsidDel="00000000" w:rsidR="00000000" w:rsidRPr="00000000">
        <w:rPr>
          <w:color w:val="000000"/>
          <w:sz w:val="28"/>
          <w:szCs w:val="28"/>
          <w:rtl w:val="0"/>
        </w:rPr>
        <w:t xml:space="preserve">.</w:t>
      </w:r>
    </w:p>
    <w:sectPr>
      <w:pgSz w:h="16838" w:w="11906" w:orient="portrait"/>
      <w:pgMar w:bottom="1134" w:top="1134" w:left="1701" w:right="85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qFormat w:val="1"/>
    <w:pPr>
      <w:keepNext w:val="1"/>
      <w:keepLines w:val="1"/>
      <w:spacing w:after="120" w:before="480"/>
      <w:outlineLvl w:val="0"/>
    </w:pPr>
    <w:rPr>
      <w:b w:val="1"/>
      <w:sz w:val="48"/>
      <w:szCs w:val="48"/>
    </w:rPr>
  </w:style>
  <w:style w:type="paragraph" w:styleId="Heading2">
    <w:name w:val="heading 2"/>
    <w:basedOn w:val="Normal"/>
    <w:next w:val="Normal"/>
    <w:qFormat w:val="1"/>
    <w:pPr>
      <w:keepNext w:val="1"/>
      <w:keepLines w:val="1"/>
      <w:spacing w:after="80" w:before="360"/>
      <w:outlineLvl w:val="1"/>
    </w:pPr>
    <w:rPr>
      <w:b w:val="1"/>
      <w:sz w:val="36"/>
      <w:szCs w:val="36"/>
    </w:rPr>
  </w:style>
  <w:style w:type="paragraph" w:styleId="Heading3">
    <w:name w:val="heading 3"/>
    <w:basedOn w:val="Normal"/>
    <w:next w:val="Normal"/>
    <w:qFormat w:val="1"/>
    <w:pPr>
      <w:keepNext w:val="1"/>
      <w:keepLines w:val="1"/>
      <w:spacing w:after="80" w:before="280"/>
      <w:outlineLvl w:val="2"/>
    </w:pPr>
    <w:rPr>
      <w:b w:val="1"/>
      <w:sz w:val="28"/>
      <w:szCs w:val="28"/>
    </w:rPr>
  </w:style>
  <w:style w:type="paragraph" w:styleId="Heading4">
    <w:name w:val="heading 4"/>
    <w:basedOn w:val="Normal"/>
    <w:next w:val="Normal"/>
    <w:qFormat w:val="1"/>
    <w:pPr>
      <w:keepNext w:val="1"/>
      <w:keepLines w:val="1"/>
      <w:spacing w:after="40" w:before="240"/>
      <w:outlineLvl w:val="3"/>
    </w:pPr>
    <w:rPr>
      <w:b w:val="1"/>
      <w:sz w:val="24"/>
      <w:szCs w:val="24"/>
    </w:rPr>
  </w:style>
  <w:style w:type="paragraph" w:styleId="Heading5">
    <w:name w:val="heading 5"/>
    <w:basedOn w:val="Normal"/>
    <w:next w:val="Normal"/>
    <w:qFormat w:val="1"/>
    <w:pPr>
      <w:keepNext w:val="1"/>
      <w:keepLines w:val="1"/>
      <w:spacing w:after="40" w:before="220"/>
      <w:outlineLvl w:val="4"/>
    </w:pPr>
    <w:rPr>
      <w:b w:val="1"/>
      <w:sz w:val="22"/>
      <w:szCs w:val="22"/>
    </w:rPr>
  </w:style>
  <w:style w:type="paragraph" w:styleId="Heading6">
    <w:name w:val="heading 6"/>
    <w:basedOn w:val="Normal"/>
    <w:next w:val="Normal"/>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qFormat w:val="1"/>
    <w:pPr>
      <w:keepNext w:val="1"/>
      <w:keepLines w:val="1"/>
      <w:spacing w:after="120" w:before="480"/>
    </w:pPr>
    <w:rPr>
      <w:b w:val="1"/>
      <w:sz w:val="72"/>
      <w:szCs w:val="72"/>
    </w:rPr>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FrameContents" w:customStyle="1">
    <w:name w:val="Frame Contents"/>
    <w:basedOn w:val="Normal"/>
    <w:qFormat w:val="1"/>
  </w:style>
  <w:style w:type="paragraph" w:styleId="BalloonText">
    <w:name w:val="Balloon Text"/>
    <w:basedOn w:val="Normal"/>
    <w:link w:val="BalloonTextChar"/>
    <w:uiPriority w:val="99"/>
    <w:semiHidden w:val="1"/>
    <w:unhideWhenUsed w:val="1"/>
    <w:rsid w:val="004F0B6E"/>
    <w:rPr>
      <w:rFonts w:ascii="Tahoma" w:cs="Tahoma" w:hAnsi="Tahoma"/>
      <w:sz w:val="16"/>
      <w:szCs w:val="16"/>
    </w:rPr>
  </w:style>
  <w:style w:type="character" w:styleId="BalloonTextChar" w:customStyle="1">
    <w:name w:val="Balloon Text Char"/>
    <w:basedOn w:val="DefaultParagraphFont"/>
    <w:link w:val="BalloonText"/>
    <w:uiPriority w:val="99"/>
    <w:semiHidden w:val="1"/>
    <w:rsid w:val="004F0B6E"/>
    <w:rPr>
      <w:rFonts w:ascii="Tahoma" w:cs="Tahoma" w:hAnsi="Tahoma"/>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i.org/10.1016/j.tsf.2022.1395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fkKplfJnN2EgRjM6yo7Hjd1wsYg==">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2023-04-10T05:37:00Z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