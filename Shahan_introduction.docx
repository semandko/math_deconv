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jc w:val="center"/>
        <w:rPr>
          <w:color w:val="000000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ВСТУП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1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10" w:firstLine="0"/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10" w:firstLine="71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Розуміння фізичних процесів є невід’ємною частиною будь яких досліджень і експериментів. Поведінка та властивості досліджуваного об’єкту, їхня взаємодія з іншими об’єктами, стан об’єкту - все це можна обчислити-визначити знаючи фізичні процеси, які відбуваються. Можна сказати, що фізичні процеси є головним аспектом розвитку науки та техніки, оскільки майже всі нові відкриття мають фізичне підґрунтя і можуть бути теоретично описані з використанням фізичних моделей і математичних формул. Але у свою чергу, фізичні процеси - це лише вплив на об’єкт. Щоб він ніс у собі користь, потрібно результат цього впливу фіксувати, вимірювати, обчислювати, що є задачею для вимірювальних пристроїв.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10" w:firstLine="710"/>
        <w:jc w:val="both"/>
        <w:rPr>
          <w:sz w:val="28"/>
          <w:szCs w:val="28"/>
        </w:rPr>
      </w:pPr>
      <w:bookmarkStart w:colFirst="0" w:colLast="0" w:name="_heading=h.30j0zll" w:id="1"/>
      <w:bookmarkEnd w:id="1"/>
      <w:r w:rsidDel="00000000" w:rsidR="00000000" w:rsidRPr="00000000">
        <w:rPr>
          <w:sz w:val="28"/>
          <w:szCs w:val="28"/>
          <w:rtl w:val="0"/>
        </w:rPr>
        <w:t xml:space="preserve">У оптичній фізиці є багато фізичних процесів, які дозволяють впливати на об’єкт для отримання його властивостей. Простим прикладом є заломлення та відбивання світла матеріалом. Знаючи залежність показника заломлення світла від довжини хвилі, можна визначити матеріал, через який світло пройшло або було відбито.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line="360" w:lineRule="auto"/>
        <w:ind w:left="10" w:firstLine="710"/>
        <w:jc w:val="both"/>
        <w:rPr/>
      </w:pPr>
      <w:r w:rsidDel="00000000" w:rsidR="00000000" w:rsidRPr="00000000">
        <w:rPr>
          <w:sz w:val="28"/>
          <w:szCs w:val="28"/>
          <w:rtl w:val="0"/>
        </w:rPr>
        <w:t xml:space="preserve">Основою цієї магістерської дисертації є розробка пристрою - оптичного спектрометра з вбудованими алгоритмами обчислення вимірювальних сигналів. За допомогою математичних алгоритмів, які описують фізичні процеси  оптичних взаємодій світла і поверхні напівпровідникових матеріалів  буде змога визначати властивості та параметри досліджуваного матеріалу неруйнівним методом.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X/CCJ+63xnlHhiYLSdgX/yy03YQ==">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2023-04-10T05:37:00Z</dcterms:created>
</cp:coreProperties>
</file>